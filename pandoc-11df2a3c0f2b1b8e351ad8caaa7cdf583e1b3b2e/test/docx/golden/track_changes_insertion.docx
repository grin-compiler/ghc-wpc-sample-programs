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2019-11-16T17:46:21Z</dcterms:created>
  <dcterms:modified xsi:type="dcterms:W3CDTF">2019-11-16T17:46:21Z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